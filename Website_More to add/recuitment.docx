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D24A0" w14:textId="3845D31D" w:rsidR="00FC408E" w:rsidRPr="00BC2053" w:rsidRDefault="00514223">
      <w:pPr>
        <w:rPr>
          <w:color w:val="FF0000"/>
        </w:rPr>
      </w:pPr>
      <w:r w:rsidRPr="00BC2053">
        <w:rPr>
          <w:color w:val="FF0000"/>
        </w:rPr>
        <w:t xml:space="preserve">Graduate Research Assistant Position Open: </w:t>
      </w:r>
      <w:r w:rsidR="006B27E5" w:rsidRPr="00BC2053">
        <w:rPr>
          <w:color w:val="FF0000"/>
        </w:rPr>
        <w:t>Two fully funded Ph.D. positions are available in Dr. Xing’s AICE Lab on research in learning analytics, AI, and data science education. N</w:t>
      </w:r>
      <w:r w:rsidR="006B27E5" w:rsidRPr="00BC2053">
        <w:rPr>
          <w:rFonts w:hint="eastAsia"/>
          <w:color w:val="FF0000"/>
        </w:rPr>
        <w:t>e</w:t>
      </w:r>
      <w:r w:rsidR="006B27E5" w:rsidRPr="00BC2053">
        <w:rPr>
          <w:color w:val="FF0000"/>
        </w:rPr>
        <w:t xml:space="preserve">w </w:t>
      </w:r>
      <w:r w:rsidR="006B27E5" w:rsidRPr="00BC2053">
        <w:rPr>
          <w:rFonts w:hint="eastAsia"/>
          <w:color w:val="FF0000"/>
        </w:rPr>
        <w:t>positions</w:t>
      </w:r>
      <w:r w:rsidR="006B27E5" w:rsidRPr="00BC2053">
        <w:rPr>
          <w:color w:val="FF0000"/>
        </w:rPr>
        <w:t xml:space="preserve"> will start in Jan 2023 or Fall 2023! Please click this </w:t>
      </w:r>
      <w:r w:rsidR="006B27E5" w:rsidRPr="00BC2053">
        <w:rPr>
          <w:color w:val="FF0000"/>
          <w:highlight w:val="yellow"/>
        </w:rPr>
        <w:t>link</w:t>
      </w:r>
      <w:r w:rsidR="006B27E5" w:rsidRPr="00BC2053">
        <w:rPr>
          <w:color w:val="FF0000"/>
        </w:rPr>
        <w:t xml:space="preserve"> for more information! </w:t>
      </w:r>
    </w:p>
    <w:p w14:paraId="69C0C957" w14:textId="13AB819A" w:rsidR="008A030A" w:rsidRDefault="006C2B7C">
      <w:hyperlink r:id="rId5" w:history="1">
        <w:r w:rsidR="00974BF2" w:rsidRPr="00E46660">
          <w:rPr>
            <w:rStyle w:val="Hyperlink"/>
          </w:rPr>
          <w:t>http://www.jiangteam.org/</w:t>
        </w:r>
      </w:hyperlink>
    </w:p>
    <w:p w14:paraId="49435A1E" w14:textId="77777777" w:rsidR="00974BF2" w:rsidRDefault="00974BF2"/>
    <w:p w14:paraId="21F10CF2" w14:textId="77B7F8E2" w:rsidR="008A030A" w:rsidRDefault="008A030A">
      <w:r w:rsidRPr="00AD7B18">
        <w:rPr>
          <w:highlight w:val="yellow"/>
        </w:rPr>
        <w:t>Link:</w:t>
      </w:r>
      <w:r>
        <w:t xml:space="preserve"> </w:t>
      </w:r>
    </w:p>
    <w:p w14:paraId="67D3DB8D" w14:textId="403B0455" w:rsidR="008A030A" w:rsidRDefault="00283585">
      <w:r>
        <w:t>Ph.D. Positions</w:t>
      </w:r>
    </w:p>
    <w:p w14:paraId="33221296" w14:textId="34B53D57" w:rsidR="00283585" w:rsidRDefault="00283585" w:rsidP="004A0E8A">
      <w:pPr>
        <w:pStyle w:val="ListParagraph"/>
        <w:numPr>
          <w:ilvl w:val="0"/>
          <w:numId w:val="3"/>
        </w:numPr>
        <w:ind w:left="360"/>
      </w:pPr>
      <w:r>
        <w:t>Position Details</w:t>
      </w:r>
    </w:p>
    <w:p w14:paraId="440611CD" w14:textId="17817403" w:rsidR="00283585" w:rsidRDefault="00F036D0" w:rsidP="00283585">
      <w:r w:rsidRPr="00D57DD4">
        <w:rPr>
          <w:b/>
          <w:bCs/>
        </w:rPr>
        <w:t xml:space="preserve">Two </w:t>
      </w:r>
      <w:r w:rsidR="007E0D1F" w:rsidRPr="00D57DD4">
        <w:rPr>
          <w:b/>
          <w:bCs/>
        </w:rPr>
        <w:t>fully funded</w:t>
      </w:r>
      <w:r w:rsidRPr="00D57DD4">
        <w:rPr>
          <w:b/>
          <w:bCs/>
        </w:rPr>
        <w:t xml:space="preserve"> </w:t>
      </w:r>
      <w:r w:rsidRPr="00D57DD4">
        <w:rPr>
          <w:rFonts w:hint="eastAsia"/>
          <w:b/>
          <w:bCs/>
        </w:rPr>
        <w:t>Ph</w:t>
      </w:r>
      <w:r w:rsidRPr="00D57DD4">
        <w:rPr>
          <w:b/>
          <w:bCs/>
        </w:rPr>
        <w:t>.D. positions</w:t>
      </w:r>
      <w:r>
        <w:t xml:space="preserve"> are</w:t>
      </w:r>
      <w:r w:rsidR="008E4167">
        <w:t xml:space="preserve"> </w:t>
      </w:r>
      <w:r w:rsidR="008E4167">
        <w:rPr>
          <w:rFonts w:hint="eastAsia"/>
        </w:rPr>
        <w:t>currently</w:t>
      </w:r>
      <w:r>
        <w:t xml:space="preserve"> available in Dr. Xing’s </w:t>
      </w:r>
      <w:r w:rsidRPr="00375928">
        <w:rPr>
          <w:i/>
          <w:iCs/>
        </w:rPr>
        <w:t>Advanced and Inclusive Computing for Education Lab</w:t>
      </w:r>
      <w:r>
        <w:t xml:space="preserve"> at the </w:t>
      </w:r>
      <w:r w:rsidR="00375928">
        <w:t>University</w:t>
      </w:r>
      <w:r>
        <w:t xml:space="preserve"> of Florida.  </w:t>
      </w:r>
      <w:r w:rsidR="007E0D1F">
        <w:t xml:space="preserve">We expect </w:t>
      </w:r>
      <w:r w:rsidR="00120B37">
        <w:t>applicants</w:t>
      </w:r>
      <w:r w:rsidR="007E0D1F">
        <w:t xml:space="preserve"> with the following qualities: </w:t>
      </w:r>
    </w:p>
    <w:p w14:paraId="2976AC35" w14:textId="5ACA108A" w:rsidR="007E0D1F" w:rsidRDefault="00D5318B" w:rsidP="004D5DFE">
      <w:pPr>
        <w:pStyle w:val="ListParagraph"/>
        <w:numPr>
          <w:ilvl w:val="0"/>
          <w:numId w:val="2"/>
        </w:numPr>
      </w:pPr>
      <w:r w:rsidRPr="00922003">
        <w:rPr>
          <w:b/>
          <w:bCs/>
        </w:rPr>
        <w:t>Self-motivated</w:t>
      </w:r>
      <w:r>
        <w:t xml:space="preserve"> and Passionate about educational technology. </w:t>
      </w:r>
    </w:p>
    <w:p w14:paraId="14E95FFE" w14:textId="77F4B075" w:rsidR="00922003" w:rsidRDefault="00922003" w:rsidP="004D5DFE">
      <w:pPr>
        <w:pStyle w:val="ListParagraph"/>
        <w:numPr>
          <w:ilvl w:val="0"/>
          <w:numId w:val="2"/>
        </w:numPr>
      </w:pPr>
      <w:r w:rsidRPr="009E077A">
        <w:t xml:space="preserve">Good communication skills and teamwork. </w:t>
      </w:r>
    </w:p>
    <w:p w14:paraId="01226E85" w14:textId="09247762" w:rsidR="009E077A" w:rsidRDefault="00FF517F" w:rsidP="004D5DFE">
      <w:pPr>
        <w:pStyle w:val="ListParagraph"/>
        <w:numPr>
          <w:ilvl w:val="0"/>
          <w:numId w:val="2"/>
        </w:numPr>
      </w:pPr>
      <w:r w:rsidRPr="00AA3F2E">
        <w:rPr>
          <w:b/>
          <w:bCs/>
        </w:rPr>
        <w:t>Preferred</w:t>
      </w:r>
      <w:r>
        <w:t xml:space="preserve">: </w:t>
      </w:r>
      <w:r w:rsidR="00AA3F2E">
        <w:t xml:space="preserve">Research experience in learning analytics, and AIED, programming </w:t>
      </w:r>
      <w:r w:rsidR="00E52688">
        <w:t>skills</w:t>
      </w:r>
      <w:r w:rsidR="00AA3F2E">
        <w:t xml:space="preserve">, and data science/AI education. </w:t>
      </w:r>
    </w:p>
    <w:p w14:paraId="3729A9BF" w14:textId="77777777" w:rsidR="006E5A0A" w:rsidRDefault="00D57DD4" w:rsidP="00D57DD4">
      <w:r w:rsidRPr="00B90662">
        <w:rPr>
          <w:b/>
          <w:bCs/>
        </w:rPr>
        <w:t xml:space="preserve">How to Apply? </w:t>
      </w:r>
      <w:r w:rsidR="003811B4" w:rsidRPr="0027163B">
        <w:t>You are welcome to send me an email (</w:t>
      </w:r>
      <w:hyperlink r:id="rId6" w:history="1">
        <w:r w:rsidR="0065474A" w:rsidRPr="0027163B">
          <w:rPr>
            <w:rStyle w:val="Hyperlink"/>
          </w:rPr>
          <w:t>wanli.xing@coe.ufl.edu</w:t>
        </w:r>
      </w:hyperlink>
      <w:r w:rsidR="0065474A" w:rsidRPr="0027163B">
        <w:t>)</w:t>
      </w:r>
      <w:r w:rsidR="003811B4" w:rsidRPr="0027163B">
        <w:t xml:space="preserve"> with the title "PhD Applicant</w:t>
      </w:r>
      <w:r w:rsidR="00DA7003" w:rsidRPr="0027163B">
        <w:t xml:space="preserve"> </w:t>
      </w:r>
      <w:r w:rsidR="003811B4" w:rsidRPr="0027163B">
        <w:t xml:space="preserve">" and include </w:t>
      </w:r>
      <w:r w:rsidR="003811B4" w:rsidRPr="00114ECC">
        <w:rPr>
          <w:color w:val="00B0F0"/>
        </w:rPr>
        <w:t>your CV, transcript</w:t>
      </w:r>
      <w:r w:rsidR="00E94C29" w:rsidRPr="00114ECC">
        <w:rPr>
          <w:color w:val="00B0F0"/>
        </w:rPr>
        <w:t>(s)</w:t>
      </w:r>
      <w:r w:rsidR="003811B4" w:rsidRPr="00114ECC">
        <w:rPr>
          <w:color w:val="00B0F0"/>
        </w:rPr>
        <w:t xml:space="preserve">, and </w:t>
      </w:r>
      <w:r w:rsidR="00BF2A53" w:rsidRPr="00114ECC">
        <w:rPr>
          <w:color w:val="00B0F0"/>
        </w:rPr>
        <w:t>prior publications if available</w:t>
      </w:r>
      <w:r w:rsidR="003811B4" w:rsidRPr="00114ECC">
        <w:rPr>
          <w:color w:val="00B0F0"/>
        </w:rPr>
        <w:t xml:space="preserve"> </w:t>
      </w:r>
      <w:r w:rsidR="003811B4" w:rsidRPr="0027163B">
        <w:t>before you apply.</w:t>
      </w:r>
      <w:r w:rsidR="002E4672">
        <w:t xml:space="preserve"> </w:t>
      </w:r>
    </w:p>
    <w:p w14:paraId="57048EA4" w14:textId="13026CC4" w:rsidR="00D57DD4" w:rsidRDefault="002E4672" w:rsidP="00D57DD4">
      <w:r w:rsidRPr="00C224E3">
        <w:rPr>
          <w:color w:val="FF0000"/>
        </w:rPr>
        <w:t>Note:</w:t>
      </w:r>
      <w:r w:rsidR="00C224E3">
        <w:rPr>
          <w:color w:val="FF0000"/>
        </w:rPr>
        <w:t xml:space="preserve"> </w:t>
      </w:r>
      <w:r w:rsidR="003E315A">
        <w:rPr>
          <w:color w:val="FF0000"/>
        </w:rPr>
        <w:t xml:space="preserve">Once you decide to apply for </w:t>
      </w:r>
      <w:hyperlink r:id="rId7" w:history="1">
        <w:r w:rsidR="003E315A" w:rsidRPr="00A54174">
          <w:rPr>
            <w:rStyle w:val="Hyperlink"/>
          </w:rPr>
          <w:t>Ph.D. Program in Educational Technology</w:t>
        </w:r>
      </w:hyperlink>
      <w:r w:rsidR="003E315A">
        <w:rPr>
          <w:color w:val="FF0000"/>
        </w:rPr>
        <w:t xml:space="preserve"> at UF, y</w:t>
      </w:r>
      <w:r w:rsidR="00C224E3">
        <w:rPr>
          <w:color w:val="FF0000"/>
        </w:rPr>
        <w:t>ou should mention Dr. Wanli Xing’s name in your personal statement. You can email Dr. Xing anytime until positions are filled</w:t>
      </w:r>
      <w:r w:rsidR="00C224E3">
        <w:t xml:space="preserve">. </w:t>
      </w:r>
    </w:p>
    <w:p w14:paraId="7E647C44" w14:textId="270F4D3C" w:rsidR="001570A0" w:rsidRDefault="0094373B" w:rsidP="001570A0">
      <w:r>
        <w:t>After</w:t>
      </w:r>
      <w:r w:rsidR="00B261C9">
        <w:t xml:space="preserve"> you join the lab, </w:t>
      </w:r>
      <w:r w:rsidR="008E66ED">
        <w:rPr>
          <w:rFonts w:hint="eastAsia"/>
        </w:rPr>
        <w:t>you</w:t>
      </w:r>
      <w:r w:rsidR="008E66ED">
        <w:t xml:space="preserve"> will</w:t>
      </w:r>
      <w:r w:rsidR="00B261C9">
        <w:t xml:space="preserve">: </w:t>
      </w:r>
    </w:p>
    <w:p w14:paraId="35AB94FE" w14:textId="02118EDD" w:rsidR="00B261C9" w:rsidRDefault="00072125" w:rsidP="00AC79FD">
      <w:pPr>
        <w:pStyle w:val="ListParagraph"/>
        <w:numPr>
          <w:ilvl w:val="0"/>
          <w:numId w:val="4"/>
        </w:numPr>
      </w:pPr>
      <w:r>
        <w:t>d</w:t>
      </w:r>
      <w:r w:rsidR="00AC79FD">
        <w:t>evelop research skills and build a strong publication record</w:t>
      </w:r>
    </w:p>
    <w:p w14:paraId="1F85F59A" w14:textId="4FA45351" w:rsidR="00ED5074" w:rsidRDefault="00072125" w:rsidP="00AC79FD">
      <w:pPr>
        <w:pStyle w:val="ListParagraph"/>
        <w:numPr>
          <w:ilvl w:val="0"/>
          <w:numId w:val="4"/>
        </w:numPr>
      </w:pPr>
      <w:r>
        <w:t>o</w:t>
      </w:r>
      <w:r w:rsidR="00EB2BC4">
        <w:t xml:space="preserve">btain a </w:t>
      </w:r>
      <w:r w:rsidR="001F7A83">
        <w:t>M</w:t>
      </w:r>
      <w:r w:rsidR="00D03079">
        <w:t>asters’</w:t>
      </w:r>
      <w:r w:rsidR="00AE4422">
        <w:t xml:space="preserve"> degree in computer science</w:t>
      </w:r>
      <w:r w:rsidR="00EB2BC4">
        <w:t xml:space="preserve"> </w:t>
      </w:r>
      <w:r w:rsidR="00206C63">
        <w:t xml:space="preserve">at UF </w:t>
      </w:r>
      <w:r w:rsidR="00EB2BC4">
        <w:t>if you are interested</w:t>
      </w:r>
    </w:p>
    <w:p w14:paraId="66255D03" w14:textId="6DA66626" w:rsidR="00AC79FD" w:rsidRDefault="00072125" w:rsidP="00AC79FD">
      <w:pPr>
        <w:pStyle w:val="ListParagraph"/>
        <w:numPr>
          <w:ilvl w:val="0"/>
          <w:numId w:val="4"/>
        </w:numPr>
      </w:pPr>
      <w:r>
        <w:t>p</w:t>
      </w:r>
      <w:r w:rsidR="00357C7F">
        <w:t>repare a future career particularly in academia</w:t>
      </w:r>
    </w:p>
    <w:p w14:paraId="6553D290" w14:textId="761EBF42" w:rsidR="00477F45" w:rsidRDefault="00477F45" w:rsidP="00E77F05"/>
    <w:p w14:paraId="149C399F" w14:textId="44EFD1EE" w:rsidR="00765F4E" w:rsidRDefault="00B21636" w:rsidP="00415C7A">
      <w:pPr>
        <w:pStyle w:val="ListParagraph"/>
        <w:numPr>
          <w:ilvl w:val="0"/>
          <w:numId w:val="3"/>
        </w:numPr>
        <w:ind w:left="360"/>
      </w:pPr>
      <w:r>
        <w:rPr>
          <w:rFonts w:hint="eastAsia"/>
        </w:rPr>
        <w:t>Wh</w:t>
      </w:r>
      <w:r>
        <w:t xml:space="preserve">y </w:t>
      </w:r>
      <w:r w:rsidR="007515EF">
        <w:t>University</w:t>
      </w:r>
      <w:r>
        <w:t xml:space="preserve"> of Florida? </w:t>
      </w:r>
    </w:p>
    <w:p w14:paraId="1199F6A8" w14:textId="27EF1DA7" w:rsidR="009606F6" w:rsidRPr="00AA355E" w:rsidRDefault="009606F6" w:rsidP="0091502C">
      <w:pPr>
        <w:pStyle w:val="ListParagraph"/>
        <w:numPr>
          <w:ilvl w:val="0"/>
          <w:numId w:val="7"/>
        </w:numPr>
        <w:spacing w:before="100" w:beforeAutospacing="1" w:after="100" w:afterAutospacing="1" w:line="374" w:lineRule="atLeast"/>
        <w:rPr>
          <w:rFonts w:eastAsia="Times New Roman" w:cstheme="minorHAnsi"/>
          <w:color w:val="000000"/>
        </w:rPr>
      </w:pPr>
      <w:r w:rsidRPr="00AA355E">
        <w:rPr>
          <w:rFonts w:eastAsia="Times New Roman" w:cstheme="minorHAnsi"/>
          <w:b/>
          <w:bCs/>
          <w:color w:val="000000"/>
        </w:rPr>
        <w:t>Overall Ranking</w:t>
      </w:r>
      <w:r w:rsidRPr="00AA355E">
        <w:rPr>
          <w:rFonts w:eastAsia="Times New Roman" w:cstheme="minorHAnsi"/>
          <w:color w:val="000000"/>
        </w:rPr>
        <w:t>: </w:t>
      </w:r>
      <w:r w:rsidRPr="00AA355E">
        <w:rPr>
          <w:rFonts w:eastAsia="Times New Roman" w:cstheme="minorHAnsi"/>
          <w:b/>
          <w:bCs/>
          <w:color w:val="FF0000"/>
        </w:rPr>
        <w:t>#5</w:t>
      </w:r>
      <w:r w:rsidRPr="00AA355E">
        <w:rPr>
          <w:rFonts w:eastAsia="Times New Roman" w:cstheme="minorHAnsi"/>
          <w:color w:val="000000"/>
        </w:rPr>
        <w:t> among public universities; </w:t>
      </w:r>
      <w:r w:rsidRPr="00AA355E">
        <w:rPr>
          <w:rFonts w:eastAsia="Times New Roman" w:cstheme="minorHAnsi"/>
          <w:b/>
          <w:bCs/>
          <w:color w:val="FF0000"/>
        </w:rPr>
        <w:t>#28</w:t>
      </w:r>
      <w:r w:rsidRPr="00AA355E">
        <w:rPr>
          <w:rFonts w:eastAsia="Times New Roman" w:cstheme="minorHAnsi"/>
          <w:color w:val="000000"/>
        </w:rPr>
        <w:t> among all universities (</w:t>
      </w:r>
      <w:hyperlink r:id="rId8" w:history="1">
        <w:r w:rsidRPr="006E3ED0">
          <w:rPr>
            <w:rStyle w:val="Hyperlink"/>
            <w:rFonts w:eastAsia="Times New Roman" w:cstheme="minorHAnsi"/>
          </w:rPr>
          <w:t>US</w:t>
        </w:r>
        <w:r w:rsidR="00C24216" w:rsidRPr="006E3ED0">
          <w:rPr>
            <w:rStyle w:val="Hyperlink"/>
            <w:rFonts w:eastAsia="Times New Roman" w:cstheme="minorHAnsi"/>
          </w:rPr>
          <w:t xml:space="preserve"> </w:t>
        </w:r>
        <w:r w:rsidRPr="006E3ED0">
          <w:rPr>
            <w:rStyle w:val="Hyperlink"/>
            <w:rFonts w:eastAsia="Times New Roman" w:cstheme="minorHAnsi"/>
          </w:rPr>
          <w:t>News</w:t>
        </w:r>
        <w:r w:rsidR="00C24216" w:rsidRPr="006E3ED0">
          <w:rPr>
            <w:rStyle w:val="Hyperlink"/>
            <w:rFonts w:eastAsia="Times New Roman" w:cstheme="minorHAnsi"/>
          </w:rPr>
          <w:t xml:space="preserve"> &amp; World Report</w:t>
        </w:r>
      </w:hyperlink>
      <w:r w:rsidRPr="00AA355E">
        <w:rPr>
          <w:rFonts w:eastAsia="Times New Roman" w:cstheme="minorHAnsi"/>
          <w:color w:val="000000"/>
        </w:rPr>
        <w:t>)</w:t>
      </w:r>
    </w:p>
    <w:p w14:paraId="4D4D88A3" w14:textId="3B5BFE48" w:rsidR="00B645EA" w:rsidRPr="00B645EA" w:rsidRDefault="00B645EA" w:rsidP="00B645EA">
      <w:pPr>
        <w:pStyle w:val="ListParagraph"/>
        <w:numPr>
          <w:ilvl w:val="0"/>
          <w:numId w:val="5"/>
        </w:numPr>
      </w:pPr>
      <w:r>
        <w:t xml:space="preserve">College of Education Ranking: </w:t>
      </w:r>
      <w:r w:rsidRPr="00842FAC">
        <w:rPr>
          <w:b/>
          <w:bCs/>
          <w:color w:val="FF0000"/>
        </w:rPr>
        <w:t>#23</w:t>
      </w:r>
      <w:r w:rsidRPr="00842FAC">
        <w:rPr>
          <w:color w:val="FF0000"/>
        </w:rPr>
        <w:t xml:space="preserve"> </w:t>
      </w:r>
      <w:r w:rsidRPr="00B645EA">
        <w:t>among all universities (</w:t>
      </w:r>
      <w:hyperlink r:id="rId9" w:history="1">
        <w:r w:rsidRPr="00842FAC">
          <w:rPr>
            <w:rStyle w:val="Hyperlink"/>
          </w:rPr>
          <w:t>US</w:t>
        </w:r>
        <w:r w:rsidR="001C7D46" w:rsidRPr="00842FAC">
          <w:rPr>
            <w:rStyle w:val="Hyperlink"/>
          </w:rPr>
          <w:t xml:space="preserve"> </w:t>
        </w:r>
        <w:r w:rsidRPr="00842FAC">
          <w:rPr>
            <w:rStyle w:val="Hyperlink"/>
          </w:rPr>
          <w:t>News</w:t>
        </w:r>
        <w:r w:rsidR="001C7D46" w:rsidRPr="00842FAC">
          <w:rPr>
            <w:rStyle w:val="Hyperlink"/>
          </w:rPr>
          <w:t xml:space="preserve"> &amp; World Report</w:t>
        </w:r>
      </w:hyperlink>
      <w:r w:rsidRPr="00B645EA">
        <w:t>)</w:t>
      </w:r>
    </w:p>
    <w:p w14:paraId="2AAD3428" w14:textId="2EB1C9CB" w:rsidR="009D5313" w:rsidRDefault="009D5313" w:rsidP="00B4082B">
      <w:pPr>
        <w:pStyle w:val="ListParagraph"/>
        <w:numPr>
          <w:ilvl w:val="0"/>
          <w:numId w:val="5"/>
        </w:numPr>
      </w:pPr>
      <w:r>
        <w:t xml:space="preserve">Our PhD graduates regularly got tenure-track assistant professor </w:t>
      </w:r>
      <w:r w:rsidR="008373D1">
        <w:t xml:space="preserve">and other competitive </w:t>
      </w:r>
      <w:hyperlink r:id="rId10" w:anchor="toggle-id-6" w:history="1">
        <w:r w:rsidRPr="00B6632B">
          <w:rPr>
            <w:rStyle w:val="Hyperlink"/>
          </w:rPr>
          <w:t>positions</w:t>
        </w:r>
      </w:hyperlink>
      <w:r w:rsidR="00AE63A1">
        <w:t xml:space="preserve">. </w:t>
      </w:r>
    </w:p>
    <w:p w14:paraId="7597323B" w14:textId="14D5EE02" w:rsidR="002B01E5" w:rsidRPr="00A13E1A" w:rsidRDefault="002B01E5" w:rsidP="00B4082B">
      <w:pPr>
        <w:pStyle w:val="ListParagraph"/>
        <w:numPr>
          <w:ilvl w:val="0"/>
          <w:numId w:val="5"/>
        </w:numPr>
      </w:pPr>
      <w:r>
        <w:rPr>
          <w:rFonts w:hint="eastAsia"/>
        </w:rPr>
        <w:t>UF</w:t>
      </w:r>
      <w:r>
        <w:t xml:space="preserve"> </w:t>
      </w:r>
      <w:r w:rsidR="00373B29">
        <w:t>is</w:t>
      </w:r>
      <w:r w:rsidR="006C2B7C">
        <w:t xml:space="preserve"> located</w:t>
      </w:r>
      <w:r w:rsidR="00373B29">
        <w:t xml:space="preserve"> in</w:t>
      </w:r>
      <w:r>
        <w:t xml:space="preserve"> Gainesville, one of them most livable city in the US and close to major themes parks</w:t>
      </w:r>
      <w:r w:rsidR="003D5A35">
        <w:t xml:space="preserve"> (</w:t>
      </w:r>
      <w:r w:rsidR="003D5A35" w:rsidRPr="003D5A35">
        <w:t>e.g., Disney World, Universal Studio</w:t>
      </w:r>
      <w:r w:rsidR="003D5A35">
        <w:t>)</w:t>
      </w:r>
      <w:r>
        <w:t xml:space="preserve"> and </w:t>
      </w:r>
      <w:r w:rsidR="003D5A35">
        <w:t>beautiful</w:t>
      </w:r>
      <w:r>
        <w:t xml:space="preserve"> </w:t>
      </w:r>
      <w:r w:rsidR="003D5A35">
        <w:t>Florida</w:t>
      </w:r>
      <w:r>
        <w:t xml:space="preserve"> beaches and springs. </w:t>
      </w:r>
    </w:p>
    <w:sectPr w:rsidR="002B01E5" w:rsidRPr="00A13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300D"/>
    <w:multiLevelType w:val="hybridMultilevel"/>
    <w:tmpl w:val="D6EE1A42"/>
    <w:lvl w:ilvl="0" w:tplc="88B63B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35631"/>
    <w:multiLevelType w:val="hybridMultilevel"/>
    <w:tmpl w:val="C668FB4A"/>
    <w:lvl w:ilvl="0" w:tplc="82B4C5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60315"/>
    <w:multiLevelType w:val="hybridMultilevel"/>
    <w:tmpl w:val="CF9A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238FC"/>
    <w:multiLevelType w:val="hybridMultilevel"/>
    <w:tmpl w:val="E58C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33AE2"/>
    <w:multiLevelType w:val="hybridMultilevel"/>
    <w:tmpl w:val="54C0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25527"/>
    <w:multiLevelType w:val="multilevel"/>
    <w:tmpl w:val="129C6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3C76AC"/>
    <w:multiLevelType w:val="hybridMultilevel"/>
    <w:tmpl w:val="DFB6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605863">
    <w:abstractNumId w:val="1"/>
  </w:num>
  <w:num w:numId="2" w16cid:durableId="321591278">
    <w:abstractNumId w:val="3"/>
  </w:num>
  <w:num w:numId="3" w16cid:durableId="1407876519">
    <w:abstractNumId w:val="0"/>
  </w:num>
  <w:num w:numId="4" w16cid:durableId="1363434774">
    <w:abstractNumId w:val="4"/>
  </w:num>
  <w:num w:numId="5" w16cid:durableId="292293396">
    <w:abstractNumId w:val="2"/>
  </w:num>
  <w:num w:numId="6" w16cid:durableId="2031682135">
    <w:abstractNumId w:val="5"/>
  </w:num>
  <w:num w:numId="7" w16cid:durableId="12383972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44A"/>
    <w:rsid w:val="00072125"/>
    <w:rsid w:val="000F666D"/>
    <w:rsid w:val="00114ECC"/>
    <w:rsid w:val="00120B37"/>
    <w:rsid w:val="00127D1F"/>
    <w:rsid w:val="001570A0"/>
    <w:rsid w:val="001B6379"/>
    <w:rsid w:val="001C7D46"/>
    <w:rsid w:val="001F7A83"/>
    <w:rsid w:val="00206C63"/>
    <w:rsid w:val="0021595B"/>
    <w:rsid w:val="0027163B"/>
    <w:rsid w:val="00283585"/>
    <w:rsid w:val="002B01E5"/>
    <w:rsid w:val="002E4672"/>
    <w:rsid w:val="0031053C"/>
    <w:rsid w:val="00313B9F"/>
    <w:rsid w:val="00357C7F"/>
    <w:rsid w:val="00373B29"/>
    <w:rsid w:val="00375928"/>
    <w:rsid w:val="003811B4"/>
    <w:rsid w:val="003D5A35"/>
    <w:rsid w:val="003E315A"/>
    <w:rsid w:val="00415C7A"/>
    <w:rsid w:val="00477F45"/>
    <w:rsid w:val="004A0E8A"/>
    <w:rsid w:val="004D5DFE"/>
    <w:rsid w:val="00514223"/>
    <w:rsid w:val="005C622F"/>
    <w:rsid w:val="0065474A"/>
    <w:rsid w:val="006B27E5"/>
    <w:rsid w:val="006C2B7C"/>
    <w:rsid w:val="006E3ED0"/>
    <w:rsid w:val="006E5A0A"/>
    <w:rsid w:val="007515EF"/>
    <w:rsid w:val="00765F4E"/>
    <w:rsid w:val="007A5700"/>
    <w:rsid w:val="007E0D1F"/>
    <w:rsid w:val="007F4184"/>
    <w:rsid w:val="008373D1"/>
    <w:rsid w:val="00842FAC"/>
    <w:rsid w:val="00854C06"/>
    <w:rsid w:val="008A030A"/>
    <w:rsid w:val="008E4167"/>
    <w:rsid w:val="008E66ED"/>
    <w:rsid w:val="008F4EEA"/>
    <w:rsid w:val="0091502C"/>
    <w:rsid w:val="00922003"/>
    <w:rsid w:val="0094373B"/>
    <w:rsid w:val="009606F6"/>
    <w:rsid w:val="00974BF2"/>
    <w:rsid w:val="009D5313"/>
    <w:rsid w:val="009E077A"/>
    <w:rsid w:val="00A13E1A"/>
    <w:rsid w:val="00A54174"/>
    <w:rsid w:val="00AA355E"/>
    <w:rsid w:val="00AA3F2E"/>
    <w:rsid w:val="00AC79FD"/>
    <w:rsid w:val="00AD7B18"/>
    <w:rsid w:val="00AE4422"/>
    <w:rsid w:val="00AE63A1"/>
    <w:rsid w:val="00B21636"/>
    <w:rsid w:val="00B261C9"/>
    <w:rsid w:val="00B4082B"/>
    <w:rsid w:val="00B645EA"/>
    <w:rsid w:val="00B6632B"/>
    <w:rsid w:val="00B90662"/>
    <w:rsid w:val="00BC2053"/>
    <w:rsid w:val="00BF2A53"/>
    <w:rsid w:val="00C03017"/>
    <w:rsid w:val="00C224E3"/>
    <w:rsid w:val="00C24216"/>
    <w:rsid w:val="00D03079"/>
    <w:rsid w:val="00D5318B"/>
    <w:rsid w:val="00D57DD4"/>
    <w:rsid w:val="00DA7003"/>
    <w:rsid w:val="00E2344A"/>
    <w:rsid w:val="00E52688"/>
    <w:rsid w:val="00E77F05"/>
    <w:rsid w:val="00E94C29"/>
    <w:rsid w:val="00EB2BC4"/>
    <w:rsid w:val="00ED5074"/>
    <w:rsid w:val="00F036D0"/>
    <w:rsid w:val="00FC408E"/>
    <w:rsid w:val="00FE58D2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AD36"/>
  <w15:chartTrackingRefBased/>
  <w15:docId w15:val="{CA6A1F05-BB0B-496A-8E8B-5FE69C24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5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47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47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news.com/best-colleges/university-of-florida-153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cation.ufl.edu/educational-technology/admission-require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nli.xing@coe.ufl.ed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iangteam.org/" TargetMode="External"/><Relationship Id="rId10" Type="http://schemas.openxmlformats.org/officeDocument/2006/relationships/hyperlink" Target="https://education.ufl.edu/educational-technology/phd-placemen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snews.com/best-graduate-schools/top-education-schools/university-of-florida-060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Xing,Wanli</dc:creator>
  <cp:keywords/>
  <dc:description/>
  <cp:lastModifiedBy>Xing,Wanli</cp:lastModifiedBy>
  <cp:revision>1163</cp:revision>
  <dcterms:created xsi:type="dcterms:W3CDTF">2022-06-06T15:35:00Z</dcterms:created>
  <dcterms:modified xsi:type="dcterms:W3CDTF">2022-06-07T15:22:00Z</dcterms:modified>
</cp:coreProperties>
</file>