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AE5B" w14:textId="64800463" w:rsidR="00591066" w:rsidRDefault="00165C30">
      <w:pPr>
        <w:rPr>
          <w:b/>
          <w:bCs/>
          <w:u w:val="single"/>
        </w:rPr>
      </w:pPr>
      <w:hyperlink r:id="rId5" w:history="1">
        <w:r w:rsidR="00591066" w:rsidRPr="008C05C8">
          <w:rPr>
            <w:rStyle w:val="Hyperlink"/>
            <w:b/>
            <w:bCs/>
          </w:rPr>
          <w:t>https://ctrl.education.ufl.edu/about/</w:t>
        </w:r>
      </w:hyperlink>
    </w:p>
    <w:p w14:paraId="053C87C9" w14:textId="0043A1BD" w:rsidR="001745BF" w:rsidRDefault="007C685D">
      <w:pPr>
        <w:rPr>
          <w:b/>
          <w:bCs/>
          <w:u w:val="single"/>
        </w:rPr>
      </w:pPr>
      <w:hyperlink r:id="rId6" w:history="1">
        <w:r w:rsidR="007F3341" w:rsidRPr="008C05C8">
          <w:rPr>
            <w:rStyle w:val="Hyperlink"/>
            <w:b/>
            <w:bCs/>
          </w:rPr>
          <w:t>http://www.antonenko.org/</w:t>
        </w:r>
      </w:hyperlink>
    </w:p>
    <w:p w14:paraId="4E0942BB" w14:textId="77777777" w:rsidR="00165C30" w:rsidRDefault="00165C30">
      <w:pPr>
        <w:rPr>
          <w:b/>
          <w:bCs/>
          <w:u w:val="single"/>
        </w:rPr>
      </w:pPr>
    </w:p>
    <w:p w14:paraId="267E0EBC" w14:textId="599F443A" w:rsidR="00C12EBB" w:rsidRPr="003639B4" w:rsidRDefault="00C12EBB">
      <w:pPr>
        <w:rPr>
          <w:b/>
          <w:bCs/>
          <w:u w:val="single"/>
        </w:rPr>
      </w:pPr>
      <w:r w:rsidRPr="003639B4">
        <w:rPr>
          <w:b/>
          <w:bCs/>
          <w:u w:val="single"/>
        </w:rPr>
        <w:t>Hom</w:t>
      </w:r>
      <w:r w:rsidR="003639B4">
        <w:rPr>
          <w:rFonts w:hint="eastAsia"/>
          <w:b/>
          <w:bCs/>
          <w:u w:val="single"/>
        </w:rPr>
        <w:t>e</w:t>
      </w:r>
    </w:p>
    <w:p w14:paraId="2BCFDAB0" w14:textId="010E8E84" w:rsidR="00044B2F" w:rsidRDefault="00EA43C9">
      <w:r w:rsidRPr="003273CD">
        <w:rPr>
          <w:u w:val="single"/>
        </w:rPr>
        <w:t>A</w:t>
      </w:r>
      <w:r w:rsidRPr="00EA43C9">
        <w:t xml:space="preserve">dvanced and </w:t>
      </w:r>
      <w:r w:rsidRPr="003273CD">
        <w:rPr>
          <w:u w:val="single"/>
        </w:rPr>
        <w:t>I</w:t>
      </w:r>
      <w:r w:rsidRPr="00EA43C9">
        <w:t xml:space="preserve">nclusive </w:t>
      </w:r>
      <w:r w:rsidRPr="003273CD">
        <w:rPr>
          <w:u w:val="single"/>
        </w:rPr>
        <w:t>C</w:t>
      </w:r>
      <w:r w:rsidRPr="00EA43C9">
        <w:t xml:space="preserve">omputing for </w:t>
      </w:r>
      <w:r w:rsidRPr="003273CD">
        <w:rPr>
          <w:u w:val="single"/>
        </w:rPr>
        <w:t>E</w:t>
      </w:r>
      <w:r w:rsidRPr="00EA43C9">
        <w:t xml:space="preserve">ducation </w:t>
      </w:r>
      <w:r>
        <w:t>(AICE)</w:t>
      </w:r>
      <w:r w:rsidR="00B46A59">
        <w:t xml:space="preserve"> Lab</w:t>
      </w:r>
    </w:p>
    <w:p w14:paraId="2A7BDEE4" w14:textId="4C64DD9E" w:rsidR="00EC139F" w:rsidRDefault="003273CD">
      <w:r>
        <w:t xml:space="preserve">Statement: </w:t>
      </w:r>
      <w:r w:rsidR="00C353FC">
        <w:t>AICE</w:t>
      </w:r>
      <w:r w:rsidR="00B46A59">
        <w:t xml:space="preserve"> Lab </w:t>
      </w:r>
      <w:r w:rsidR="00041512">
        <w:t>is an interdisciplinary space</w:t>
      </w:r>
      <w:r w:rsidR="00EC139F">
        <w:t xml:space="preserve"> to design, develop, and </w:t>
      </w:r>
      <w:r w:rsidR="005C74DA">
        <w:t>investigate</w:t>
      </w:r>
      <w:r w:rsidR="00EC139F">
        <w:t xml:space="preserve"> innovative theories, methods and technologies</w:t>
      </w:r>
      <w:r w:rsidR="00F14ED1">
        <w:t xml:space="preserve"> </w:t>
      </w:r>
      <w:r w:rsidR="00C353FC">
        <w:t>about</w:t>
      </w:r>
      <w:r w:rsidR="00F14ED1">
        <w:t xml:space="preserve"> learning analytics and artificial intelligence</w:t>
      </w:r>
      <w:r w:rsidR="00EC139F">
        <w:t xml:space="preserve"> to </w:t>
      </w:r>
      <w:r w:rsidR="008E6D5D">
        <w:t xml:space="preserve">advance </w:t>
      </w:r>
      <w:r w:rsidR="002B2BC8">
        <w:t>the</w:t>
      </w:r>
      <w:r w:rsidR="00C353FC">
        <w:t xml:space="preserve"> fundamental </w:t>
      </w:r>
      <w:r w:rsidR="008A252D">
        <w:t>research</w:t>
      </w:r>
      <w:r w:rsidR="00C353FC">
        <w:t xml:space="preserve"> and practices for </w:t>
      </w:r>
      <w:r w:rsidR="00AE456D">
        <w:t>inclusive</w:t>
      </w:r>
      <w:r w:rsidR="008A252D">
        <w:t xml:space="preserve"> </w:t>
      </w:r>
      <w:r w:rsidR="00E120F3">
        <w:t xml:space="preserve">STEM and online </w:t>
      </w:r>
      <w:r w:rsidR="00AE456D">
        <w:t>education</w:t>
      </w:r>
      <w:r w:rsidR="00E120F3">
        <w:t xml:space="preserve">.  </w:t>
      </w:r>
    </w:p>
    <w:p w14:paraId="172C8CBA" w14:textId="5079275B" w:rsidR="003B21A5" w:rsidRDefault="00FC0833" w:rsidP="004456C2">
      <w:r>
        <w:t xml:space="preserve">Research Summary: </w:t>
      </w:r>
      <w:r w:rsidR="00C42031" w:rsidRPr="00C42031">
        <w:t>As</w:t>
      </w:r>
      <w:r w:rsidR="00C42031">
        <w:t xml:space="preserve"> a learning analytics and AI researcher in education, Dr. Wanli Xing is a tenure-track assistant professor in College of Education </w:t>
      </w:r>
      <w:del w:id="0" w:author="Xing,Wanli" w:date="2022-06-06T14:45:00Z">
        <w:r w:rsidR="00C42031" w:rsidDel="007C685D">
          <w:delText>at the University of Florida</w:delText>
        </w:r>
      </w:del>
      <w:ins w:id="1" w:author="Xing,Wanli" w:date="2022-06-06T12:54:00Z">
        <w:r w:rsidR="00877B38">
          <w:rPr>
            <w:rFonts w:hint="eastAsia"/>
          </w:rPr>
          <w:t>and</w:t>
        </w:r>
        <w:r w:rsidR="00877B38">
          <w:t xml:space="preserve"> </w:t>
        </w:r>
      </w:ins>
      <w:ins w:id="2" w:author="Xing,Wanli" w:date="2022-06-06T12:55:00Z">
        <w:r w:rsidR="00C10EED">
          <w:fldChar w:fldCharType="begin"/>
        </w:r>
        <w:r w:rsidR="00C10EED">
          <w:instrText xml:space="preserve"> HYPERLINK "https://iot.institute.ufl.edu/leadership/" </w:instrText>
        </w:r>
        <w:r w:rsidR="00C10EED">
          <w:fldChar w:fldCharType="separate"/>
        </w:r>
        <w:r w:rsidR="00877B38" w:rsidRPr="00C10EED">
          <w:rPr>
            <w:rStyle w:val="Hyperlink"/>
          </w:rPr>
          <w:t>Chair of Education Programs</w:t>
        </w:r>
        <w:r w:rsidR="00C10EED">
          <w:fldChar w:fldCharType="end"/>
        </w:r>
      </w:ins>
      <w:ins w:id="3" w:author="Xing,Wanli" w:date="2022-06-06T12:54:00Z">
        <w:r w:rsidR="00877B38">
          <w:t xml:space="preserve"> at Warren B. Nelms Institute</w:t>
        </w:r>
      </w:ins>
      <w:ins w:id="4" w:author="Xing,Wanli" w:date="2022-06-06T14:06:00Z">
        <w:r w:rsidR="00835313">
          <w:t xml:space="preserve"> in</w:t>
        </w:r>
      </w:ins>
      <w:ins w:id="5" w:author="Xing,Wanli" w:date="2022-06-06T14:45:00Z">
        <w:r w:rsidR="004456C2">
          <w:t xml:space="preserve"> </w:t>
        </w:r>
        <w:r w:rsidR="006A4B64">
          <w:t xml:space="preserve">the </w:t>
        </w:r>
        <w:r w:rsidR="004456C2">
          <w:t>Herbert Wertheim College of Engineering</w:t>
        </w:r>
        <w:r w:rsidR="007C685D">
          <w:t xml:space="preserve"> </w:t>
        </w:r>
        <w:r w:rsidR="007C685D">
          <w:t>at the University of Florida</w:t>
        </w:r>
      </w:ins>
      <w:r w:rsidR="00C42031">
        <w:t xml:space="preserve">. His </w:t>
      </w:r>
      <w:r w:rsidR="00D47353">
        <w:t xml:space="preserve">research themes are: (1) </w:t>
      </w:r>
      <w:r w:rsidR="00457666">
        <w:t xml:space="preserve">explore and leverage educational big data in various forms and modalities to advance the basic understanding of learning processes; </w:t>
      </w:r>
      <w:r w:rsidR="00E9164D">
        <w:t>(</w:t>
      </w:r>
      <w:r w:rsidR="00DA1FB1">
        <w:t>2</w:t>
      </w:r>
      <w:r w:rsidR="00E9164D">
        <w:t xml:space="preserve">) </w:t>
      </w:r>
      <w:r w:rsidR="00457666">
        <w:t xml:space="preserve">design and develop fair, accountable and transparent learning analytics and AI powered learning environments; </w:t>
      </w:r>
      <w:r w:rsidR="00E9164D">
        <w:t>(</w:t>
      </w:r>
      <w:r w:rsidR="00DA1FB1">
        <w:t>3</w:t>
      </w:r>
      <w:r w:rsidR="00E9164D">
        <w:t xml:space="preserve">) </w:t>
      </w:r>
      <w:r w:rsidR="00A1478B">
        <w:t xml:space="preserve">create </w:t>
      </w:r>
      <w:r w:rsidR="00457666">
        <w:rPr>
          <w:rFonts w:hint="eastAsia"/>
        </w:rPr>
        <w:t>inno</w:t>
      </w:r>
      <w:r w:rsidR="00457666">
        <w:t xml:space="preserve">vative strategies, frameworks, and technologies for AI, Data Science, and Computing Workforce development. </w:t>
      </w:r>
      <w:r w:rsidR="00A62B62">
        <w:t xml:space="preserve">With these interrelated themes, </w:t>
      </w:r>
      <w:r w:rsidR="00C42031">
        <w:t>he</w:t>
      </w:r>
      <w:r w:rsidR="00A62B62">
        <w:t xml:space="preserve"> </w:t>
      </w:r>
      <w:r w:rsidR="00C42031">
        <w:t>aims</w:t>
      </w:r>
      <w:r w:rsidR="00A62B62">
        <w:t xml:space="preserve"> to push the fundamental limits of learning analytics and AI to revolutionize STEM and online education. </w:t>
      </w:r>
      <w:r w:rsidR="00C42031">
        <w:t xml:space="preserve">His </w:t>
      </w:r>
      <w:r w:rsidR="00255843">
        <w:rPr>
          <w:rFonts w:hint="eastAsia"/>
        </w:rPr>
        <w:t>research</w:t>
      </w:r>
      <w:r w:rsidR="00255843">
        <w:t xml:space="preserve"> has been </w:t>
      </w:r>
      <w:r w:rsidR="008E6CCA">
        <w:t>supported</w:t>
      </w:r>
      <w:r w:rsidR="00255843">
        <w:t xml:space="preserve"> by National Science Foundation, Institute of Education Sciences, National Security Agency, Schmidt Family Foundation, Helios Education Foundation, and the University of Florida. </w:t>
      </w:r>
      <w:r w:rsidR="00C42031">
        <w:t xml:space="preserve">Dr. Xing directs the AICE lab, standing for </w:t>
      </w:r>
      <w:r w:rsidR="00C42031" w:rsidRPr="00C42031">
        <w:t>Advanced and Inclusive Computing for Education</w:t>
      </w:r>
      <w:r w:rsidR="00C42031">
        <w:t xml:space="preserve">. </w:t>
      </w:r>
    </w:p>
    <w:p w14:paraId="5A61B73C" w14:textId="795EE4FA" w:rsidR="00924CE3" w:rsidRDefault="001A65BA">
      <w:r>
        <w:t>g+ change to CV</w:t>
      </w:r>
    </w:p>
    <w:p w14:paraId="488566DE" w14:textId="19E9B796" w:rsidR="00F5619F" w:rsidRDefault="00DF31DA">
      <w:r w:rsidRPr="00DF31DA">
        <w:rPr>
          <w:noProof/>
        </w:rPr>
        <w:drawing>
          <wp:inline distT="0" distB="0" distL="0" distR="0" wp14:anchorId="3A5AD991" wp14:editId="07210C83">
            <wp:extent cx="2935605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CC20" w14:textId="6585AEDB" w:rsidR="00EA43C9" w:rsidRDefault="00EA43C9"/>
    <w:p w14:paraId="06BF95D5" w14:textId="0027B7E0" w:rsidR="00213336" w:rsidRPr="007A5251" w:rsidRDefault="00213336" w:rsidP="00847211">
      <w:pPr>
        <w:rPr>
          <w:b/>
          <w:bCs/>
          <w:u w:val="single"/>
        </w:rPr>
      </w:pPr>
      <w:r w:rsidRPr="007A5251">
        <w:rPr>
          <w:b/>
          <w:bCs/>
          <w:u w:val="single"/>
        </w:rPr>
        <w:t xml:space="preserve">Team: </w:t>
      </w:r>
    </w:p>
    <w:p w14:paraId="5D8BFE85" w14:textId="53354C3E" w:rsidR="00213336" w:rsidRDefault="00213336" w:rsidP="00847211">
      <w:r>
        <w:t xml:space="preserve">Director: </w:t>
      </w:r>
    </w:p>
    <w:p w14:paraId="0EC5AD1F" w14:textId="03AF9579" w:rsidR="00213336" w:rsidRDefault="00213336" w:rsidP="00847211">
      <w:r>
        <w:t xml:space="preserve">Wanli Xing is the Director of AICE and is an assistant professor of educational technology </w:t>
      </w:r>
      <w:r w:rsidRPr="00213336">
        <w:t>in the School of Teaching and Learning at the University of Florida.</w:t>
      </w:r>
      <w:r>
        <w:t xml:space="preserve"> His research interests are</w:t>
      </w:r>
      <w:r w:rsidR="00675C8A">
        <w:t xml:space="preserve"> learning analytics and artificial intelligence in STEM and online education. </w:t>
      </w:r>
    </w:p>
    <w:p w14:paraId="06BAD7D9" w14:textId="609ED4D7" w:rsidR="00F22AD0" w:rsidRDefault="00F22AD0" w:rsidP="00847211">
      <w:r>
        <w:t>Students:</w:t>
      </w:r>
    </w:p>
    <w:p w14:paraId="45237E33" w14:textId="210CE506" w:rsidR="00E176D0" w:rsidRDefault="00E176D0" w:rsidP="00847211">
      <w:r>
        <w:t>Hanxiang Du</w:t>
      </w:r>
    </w:p>
    <w:p w14:paraId="7FE019F6" w14:textId="24767778" w:rsidR="00E176D0" w:rsidRDefault="00E176D0" w:rsidP="00847211">
      <w:r>
        <w:t>Chenglu Li</w:t>
      </w:r>
    </w:p>
    <w:p w14:paraId="50D5FAB4" w14:textId="4C0393FC" w:rsidR="002C0BA8" w:rsidRDefault="00E176D0" w:rsidP="00847211">
      <w:r>
        <w:t>Bo Pei</w:t>
      </w:r>
    </w:p>
    <w:p w14:paraId="405106C9" w14:textId="496E03F8" w:rsidR="00585270" w:rsidRDefault="00585270" w:rsidP="00847211">
      <w:r>
        <w:t>Ray Opoku</w:t>
      </w:r>
      <w:r w:rsidR="00DD7EFD">
        <w:t xml:space="preserve">: </w:t>
      </w:r>
      <w:hyperlink r:id="rId8" w:history="1">
        <w:r w:rsidR="00DD7EFD" w:rsidRPr="00907437">
          <w:rPr>
            <w:rStyle w:val="Hyperlink"/>
          </w:rPr>
          <w:t>https://www.rayopoku.com/about.html</w:t>
        </w:r>
      </w:hyperlink>
    </w:p>
    <w:p w14:paraId="3B4F77A5" w14:textId="77777777" w:rsidR="00DD7EFD" w:rsidRDefault="00DD7EFD" w:rsidP="00847211"/>
    <w:p w14:paraId="7E7AF7B4" w14:textId="5ACA5E1A" w:rsidR="00B15E29" w:rsidRDefault="00855A4B" w:rsidP="00847211">
      <w:r>
        <w:t>Yukyeong Song</w:t>
      </w:r>
      <w:r w:rsidR="00143201">
        <w:t xml:space="preserve">: </w:t>
      </w:r>
      <w:hyperlink r:id="rId9" w:history="1">
        <w:r w:rsidR="00143201" w:rsidRPr="00907437">
          <w:rPr>
            <w:rStyle w:val="Hyperlink"/>
          </w:rPr>
          <w:t>https://song60.creatorlink.net/</w:t>
        </w:r>
      </w:hyperlink>
    </w:p>
    <w:p w14:paraId="139F83D2" w14:textId="77777777" w:rsidR="00143201" w:rsidRDefault="00143201" w:rsidP="00847211"/>
    <w:p w14:paraId="180FCEB2" w14:textId="2C133AC7" w:rsidR="00B876E7" w:rsidRPr="00052737" w:rsidRDefault="00035BAA" w:rsidP="00847211">
      <w:pPr>
        <w:rPr>
          <w:b/>
          <w:bCs/>
        </w:rPr>
      </w:pPr>
      <w:r w:rsidRPr="00052737">
        <w:rPr>
          <w:b/>
          <w:bCs/>
        </w:rPr>
        <w:t xml:space="preserve">Research: </w:t>
      </w:r>
    </w:p>
    <w:p w14:paraId="13D23E8D" w14:textId="72F6A278" w:rsidR="000506B9" w:rsidRDefault="0083362C" w:rsidP="009416BD">
      <w:pPr>
        <w:pStyle w:val="ListParagraph"/>
        <w:numPr>
          <w:ilvl w:val="0"/>
          <w:numId w:val="1"/>
        </w:numPr>
      </w:pPr>
      <w:r>
        <w:t xml:space="preserve">(Chenglu) </w:t>
      </w:r>
      <w:r w:rsidR="007A5251">
        <w:t xml:space="preserve">FAccT AI </w:t>
      </w:r>
      <w:r w:rsidR="00FF59E0">
        <w:t>for</w:t>
      </w:r>
      <w:r w:rsidR="007A5251">
        <w:t xml:space="preserve"> Algebra Nation</w:t>
      </w:r>
      <w:r w:rsidR="008A038A">
        <w:t>:</w:t>
      </w:r>
      <w:r w:rsidR="00906325">
        <w:t xml:space="preserve"> [IES, Schmidt Family Foundation, UF AI Catalyst, UFII Seed Grant]</w:t>
      </w:r>
    </w:p>
    <w:p w14:paraId="1C1E1818" w14:textId="5F3EE11C" w:rsidR="000D60EB" w:rsidRDefault="00252E7E" w:rsidP="000D60EB">
      <w:pPr>
        <w:pStyle w:val="ListParagraph"/>
        <w:numPr>
          <w:ilvl w:val="0"/>
          <w:numId w:val="1"/>
        </w:numPr>
      </w:pPr>
      <w:r>
        <w:t xml:space="preserve">(Chenglu) </w:t>
      </w:r>
      <w:r w:rsidR="000D60EB">
        <w:t xml:space="preserve">AI Education (NSA): </w:t>
      </w:r>
    </w:p>
    <w:p w14:paraId="498F1727" w14:textId="77777777" w:rsidR="000D60EB" w:rsidRDefault="000D60EB" w:rsidP="000D60EB">
      <w:pPr>
        <w:pStyle w:val="ListParagraph"/>
        <w:numPr>
          <w:ilvl w:val="1"/>
          <w:numId w:val="1"/>
        </w:numPr>
      </w:pPr>
      <w:r>
        <w:t xml:space="preserve">ML4Math </w:t>
      </w:r>
    </w:p>
    <w:p w14:paraId="1178031F" w14:textId="77777777" w:rsidR="000D60EB" w:rsidRDefault="000D60EB" w:rsidP="000D60EB">
      <w:pPr>
        <w:pStyle w:val="ListParagraph"/>
        <w:numPr>
          <w:ilvl w:val="1"/>
          <w:numId w:val="1"/>
        </w:numPr>
      </w:pPr>
      <w:r>
        <w:t>Hardware Security Education</w:t>
      </w:r>
    </w:p>
    <w:p w14:paraId="07E14FB5" w14:textId="4CE55631" w:rsidR="00FF59E0" w:rsidRDefault="00252E7E" w:rsidP="009416BD">
      <w:pPr>
        <w:pStyle w:val="ListParagraph"/>
        <w:numPr>
          <w:ilvl w:val="0"/>
          <w:numId w:val="1"/>
        </w:numPr>
      </w:pPr>
      <w:r>
        <w:t xml:space="preserve">(Hanxiang) </w:t>
      </w:r>
      <w:r w:rsidR="00FF59E0">
        <w:t>LKP12</w:t>
      </w:r>
      <w:r w:rsidR="004A72CB">
        <w:t xml:space="preserve"> </w:t>
      </w:r>
      <w:r w:rsidR="00534B3D">
        <w:t>Computing</w:t>
      </w:r>
      <w:r w:rsidR="004A72CB">
        <w:t xml:space="preserve"> Education</w:t>
      </w:r>
      <w:r w:rsidR="006B33EA">
        <w:t xml:space="preserve"> [NSF]</w:t>
      </w:r>
      <w:r w:rsidR="00CB4A5C">
        <w:t xml:space="preserve"> + Conversational Agent</w:t>
      </w:r>
    </w:p>
    <w:p w14:paraId="5ABCA5E3" w14:textId="4858A773" w:rsidR="00B32281" w:rsidRDefault="00252E7E" w:rsidP="009416BD">
      <w:pPr>
        <w:pStyle w:val="ListParagraph"/>
        <w:numPr>
          <w:ilvl w:val="0"/>
          <w:numId w:val="1"/>
        </w:numPr>
      </w:pPr>
      <w:r>
        <w:t xml:space="preserve">(Chenglu) </w:t>
      </w:r>
      <w:r w:rsidR="005441C2">
        <w:t>AI for Flamingo Learning System: Helios Education Foundation</w:t>
      </w:r>
    </w:p>
    <w:p w14:paraId="1390D40F" w14:textId="5740445F" w:rsidR="00B263C6" w:rsidRDefault="00252E7E" w:rsidP="00B263C6">
      <w:pPr>
        <w:pStyle w:val="ListParagraph"/>
        <w:numPr>
          <w:ilvl w:val="0"/>
          <w:numId w:val="1"/>
        </w:numPr>
      </w:pPr>
      <w:r>
        <w:t xml:space="preserve">(Chenglu) </w:t>
      </w:r>
      <w:r w:rsidR="00532D8C">
        <w:t xml:space="preserve">AI </w:t>
      </w:r>
      <w:r w:rsidR="0009368D">
        <w:t>Cyberinfrastructure</w:t>
      </w:r>
      <w:r w:rsidR="007204EE">
        <w:t xml:space="preserve"> + HiperGator</w:t>
      </w:r>
      <w:r w:rsidR="00C367B8">
        <w:t xml:space="preserve"> </w:t>
      </w:r>
      <w:r w:rsidR="004F66AF">
        <w:t>[Schmidt Family Foundation, UF AI Catalyst]</w:t>
      </w:r>
    </w:p>
    <w:p w14:paraId="74C30E28" w14:textId="52052C58" w:rsidR="00532D8C" w:rsidRDefault="00532D8C" w:rsidP="00532D8C">
      <w:pPr>
        <w:pStyle w:val="ListParagraph"/>
        <w:numPr>
          <w:ilvl w:val="1"/>
          <w:numId w:val="1"/>
        </w:numPr>
      </w:pPr>
      <w:r>
        <w:t>Software package</w:t>
      </w:r>
    </w:p>
    <w:p w14:paraId="2B82FD7E" w14:textId="057E5E03" w:rsidR="00532D8C" w:rsidRDefault="00532D8C" w:rsidP="00532D8C">
      <w:pPr>
        <w:pStyle w:val="ListParagraph"/>
        <w:numPr>
          <w:ilvl w:val="1"/>
          <w:numId w:val="1"/>
        </w:numPr>
      </w:pPr>
      <w:r>
        <w:t xml:space="preserve">Data templates </w:t>
      </w:r>
    </w:p>
    <w:p w14:paraId="7A9A9943" w14:textId="3A72E13C" w:rsidR="008047CC" w:rsidRDefault="00FA16F8" w:rsidP="002D12EB">
      <w:pPr>
        <w:pStyle w:val="ListParagraph"/>
        <w:numPr>
          <w:ilvl w:val="0"/>
          <w:numId w:val="1"/>
        </w:numPr>
      </w:pPr>
      <w:r>
        <w:t>Learning Analytics for Engineering Design</w:t>
      </w:r>
      <w:r w:rsidR="006B33EA">
        <w:t xml:space="preserve"> [NSF]</w:t>
      </w:r>
    </w:p>
    <w:p w14:paraId="5BE95D46" w14:textId="6E3CE946" w:rsidR="002D12EB" w:rsidRDefault="007814EB" w:rsidP="002D12EB">
      <w:pPr>
        <w:pStyle w:val="ListParagraph"/>
        <w:numPr>
          <w:ilvl w:val="0"/>
          <w:numId w:val="1"/>
        </w:numPr>
      </w:pPr>
      <w:r>
        <w:t xml:space="preserve">Infrared Explorer </w:t>
      </w:r>
      <w:r w:rsidR="006B33EA">
        <w:t>[NSF]</w:t>
      </w:r>
    </w:p>
    <w:p w14:paraId="1721FD63" w14:textId="0131C147" w:rsidR="00DA4368" w:rsidRDefault="00DA4368" w:rsidP="00DA4368">
      <w:pPr>
        <w:pStyle w:val="ListParagraph"/>
        <w:numPr>
          <w:ilvl w:val="1"/>
          <w:numId w:val="1"/>
        </w:numPr>
      </w:pPr>
      <w:r>
        <w:t>Pei Bo Paper</w:t>
      </w:r>
    </w:p>
    <w:p w14:paraId="6CD05F8D" w14:textId="5412294E" w:rsidR="00DA4368" w:rsidRDefault="00DA4368" w:rsidP="00DA4368">
      <w:pPr>
        <w:pStyle w:val="ListParagraph"/>
        <w:numPr>
          <w:ilvl w:val="1"/>
          <w:numId w:val="1"/>
        </w:numPr>
      </w:pPr>
      <w:r>
        <w:t>My paper</w:t>
      </w:r>
    </w:p>
    <w:p w14:paraId="762C430F" w14:textId="1C83EAA1" w:rsidR="00276901" w:rsidRDefault="00E83942" w:rsidP="00276901">
      <w:pPr>
        <w:pStyle w:val="ListParagraph"/>
        <w:numPr>
          <w:ilvl w:val="0"/>
          <w:numId w:val="1"/>
        </w:numPr>
      </w:pPr>
      <w:r>
        <w:t xml:space="preserve">Temporal Scaffolds </w:t>
      </w:r>
      <w:r w:rsidR="00C64029">
        <w:t>Dashboard</w:t>
      </w:r>
      <w:r w:rsidR="00D91BBF">
        <w:t xml:space="preserve"> [PSU]</w:t>
      </w:r>
    </w:p>
    <w:p w14:paraId="1B4EEEC2" w14:textId="32865146" w:rsidR="00E83942" w:rsidRDefault="00E83942" w:rsidP="00E83942">
      <w:pPr>
        <w:pStyle w:val="ListParagraph"/>
        <w:numPr>
          <w:ilvl w:val="1"/>
          <w:numId w:val="1"/>
        </w:numPr>
      </w:pPr>
      <w:r>
        <w:t>Pei Bo</w:t>
      </w:r>
      <w:r w:rsidR="00894055">
        <w:t xml:space="preserve"> dashboard</w:t>
      </w:r>
    </w:p>
    <w:p w14:paraId="6D72F75D" w14:textId="6FA21A71" w:rsidR="004C7758" w:rsidRDefault="004C7758" w:rsidP="004F4124">
      <w:pPr>
        <w:pStyle w:val="ListParagraph"/>
        <w:numPr>
          <w:ilvl w:val="0"/>
          <w:numId w:val="1"/>
        </w:numPr>
      </w:pPr>
      <w:r>
        <w:t>VMT</w:t>
      </w:r>
      <w:r w:rsidR="00E15EB6">
        <w:t xml:space="preserve"> [NSF]</w:t>
      </w:r>
    </w:p>
    <w:p w14:paraId="225FBC83" w14:textId="1E2580BE" w:rsidR="00C26F89" w:rsidRDefault="00C26F89" w:rsidP="004F4124">
      <w:pPr>
        <w:pStyle w:val="ListParagraph"/>
        <w:numPr>
          <w:ilvl w:val="0"/>
          <w:numId w:val="1"/>
        </w:numPr>
      </w:pPr>
      <w:r>
        <w:t>Written Scientific Argumentation</w:t>
      </w:r>
      <w:r w:rsidR="00E15EB6">
        <w:t xml:space="preserve"> [NSF]</w:t>
      </w:r>
    </w:p>
    <w:p w14:paraId="39125920" w14:textId="56095470" w:rsidR="008A1E48" w:rsidRDefault="008A1E48" w:rsidP="008A1E48">
      <w:pPr>
        <w:pStyle w:val="ListParagraph"/>
        <w:numPr>
          <w:ilvl w:val="0"/>
          <w:numId w:val="1"/>
        </w:numPr>
      </w:pPr>
      <w:r>
        <w:t>iSocial</w:t>
      </w:r>
      <w:r w:rsidR="00E15EB6">
        <w:t xml:space="preserve"> [DoE]</w:t>
      </w:r>
    </w:p>
    <w:p w14:paraId="28D9E8D3" w14:textId="77777777" w:rsidR="008076F0" w:rsidRDefault="008076F0" w:rsidP="008076F0">
      <w:pPr>
        <w:pStyle w:val="ListParagraph"/>
        <w:numPr>
          <w:ilvl w:val="0"/>
          <w:numId w:val="1"/>
        </w:numPr>
      </w:pPr>
      <w:r>
        <w:t xml:space="preserve">Online Communities Analytics </w:t>
      </w:r>
    </w:p>
    <w:p w14:paraId="39646BC0" w14:textId="79C2BF3F" w:rsidR="004F4124" w:rsidRDefault="004F4124" w:rsidP="004F4124">
      <w:pPr>
        <w:pStyle w:val="ListParagraph"/>
        <w:numPr>
          <w:ilvl w:val="0"/>
          <w:numId w:val="1"/>
        </w:numPr>
      </w:pPr>
      <w:r>
        <w:t>Social Media Analytics</w:t>
      </w:r>
    </w:p>
    <w:p w14:paraId="5AB0AE7A" w14:textId="73049B7B" w:rsidR="00AD31EF" w:rsidRDefault="00AD31EF" w:rsidP="00894055">
      <w:pPr>
        <w:pStyle w:val="ListParagraph"/>
        <w:numPr>
          <w:ilvl w:val="0"/>
          <w:numId w:val="1"/>
        </w:numPr>
      </w:pPr>
      <w:r>
        <w:t>MOOCs</w:t>
      </w:r>
    </w:p>
    <w:p w14:paraId="68E1B790" w14:textId="77777777" w:rsidR="00F111AC" w:rsidRDefault="00F111AC" w:rsidP="007814EB">
      <w:pPr>
        <w:pStyle w:val="ListParagraph"/>
      </w:pPr>
    </w:p>
    <w:p w14:paraId="02ACF8BC" w14:textId="1174A633" w:rsidR="001024AF" w:rsidRPr="0014098E" w:rsidRDefault="00D77D96" w:rsidP="000506B9">
      <w:pPr>
        <w:rPr>
          <w:b/>
          <w:bCs/>
        </w:rPr>
      </w:pPr>
      <w:r w:rsidRPr="0014098E">
        <w:rPr>
          <w:b/>
          <w:bCs/>
        </w:rPr>
        <w:t xml:space="preserve">Publications </w:t>
      </w:r>
    </w:p>
    <w:p w14:paraId="32C98EDF" w14:textId="797AD1C8" w:rsidR="006F7B4B" w:rsidRDefault="006F7B4B" w:rsidP="000506B9">
      <w:r>
        <w:tab/>
      </w:r>
    </w:p>
    <w:p w14:paraId="0E0A8022" w14:textId="5E847FFE" w:rsidR="00B32281" w:rsidRDefault="0014098E" w:rsidP="000506B9">
      <w:pPr>
        <w:rPr>
          <w:b/>
          <w:bCs/>
        </w:rPr>
      </w:pPr>
      <w:r w:rsidRPr="00463D32">
        <w:rPr>
          <w:b/>
          <w:bCs/>
        </w:rPr>
        <w:t>Software</w:t>
      </w:r>
    </w:p>
    <w:p w14:paraId="1C2F09F8" w14:textId="539E28A3" w:rsidR="00463D32" w:rsidRDefault="00463D32" w:rsidP="00463D32"/>
    <w:p w14:paraId="7589E23C" w14:textId="1EE048E7" w:rsidR="00463D32" w:rsidRPr="006F6242" w:rsidRDefault="00463D32" w:rsidP="00463D32">
      <w:pPr>
        <w:rPr>
          <w:b/>
          <w:bCs/>
        </w:rPr>
      </w:pPr>
      <w:r w:rsidRPr="006F6242">
        <w:rPr>
          <w:b/>
          <w:bCs/>
        </w:rPr>
        <w:t>Contact</w:t>
      </w:r>
    </w:p>
    <w:sectPr w:rsidR="00463D32" w:rsidRPr="006F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A5"/>
    <w:multiLevelType w:val="hybridMultilevel"/>
    <w:tmpl w:val="631E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243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ng,Wanli">
    <w15:presenceInfo w15:providerId="AD" w15:userId="S::wing@ufl.edu::7ed11c8a-840e-4e46-b17f-bc2c885160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2F"/>
    <w:rsid w:val="000350D6"/>
    <w:rsid w:val="00035BAA"/>
    <w:rsid w:val="00041512"/>
    <w:rsid w:val="00044B2F"/>
    <w:rsid w:val="000451A4"/>
    <w:rsid w:val="000506B9"/>
    <w:rsid w:val="00052737"/>
    <w:rsid w:val="0009368D"/>
    <w:rsid w:val="000D33C9"/>
    <w:rsid w:val="000D60EB"/>
    <w:rsid w:val="000D6CDC"/>
    <w:rsid w:val="001024AF"/>
    <w:rsid w:val="00130BEA"/>
    <w:rsid w:val="0014098E"/>
    <w:rsid w:val="00143201"/>
    <w:rsid w:val="00165C30"/>
    <w:rsid w:val="001745BF"/>
    <w:rsid w:val="00193494"/>
    <w:rsid w:val="001A65BA"/>
    <w:rsid w:val="00213336"/>
    <w:rsid w:val="0024648E"/>
    <w:rsid w:val="00252E7E"/>
    <w:rsid w:val="00255843"/>
    <w:rsid w:val="00276901"/>
    <w:rsid w:val="002A3852"/>
    <w:rsid w:val="002B2BC8"/>
    <w:rsid w:val="002C0BA8"/>
    <w:rsid w:val="002C4031"/>
    <w:rsid w:val="002D12EB"/>
    <w:rsid w:val="002D2F46"/>
    <w:rsid w:val="002E525C"/>
    <w:rsid w:val="003273CD"/>
    <w:rsid w:val="003639B4"/>
    <w:rsid w:val="003738A2"/>
    <w:rsid w:val="003769BA"/>
    <w:rsid w:val="003B21A5"/>
    <w:rsid w:val="004456C2"/>
    <w:rsid w:val="00446A48"/>
    <w:rsid w:val="00457666"/>
    <w:rsid w:val="00463D32"/>
    <w:rsid w:val="004A72CB"/>
    <w:rsid w:val="004B662A"/>
    <w:rsid w:val="004C7758"/>
    <w:rsid w:val="004F4124"/>
    <w:rsid w:val="004F66AF"/>
    <w:rsid w:val="00532D8C"/>
    <w:rsid w:val="00534B3D"/>
    <w:rsid w:val="005441C2"/>
    <w:rsid w:val="00585270"/>
    <w:rsid w:val="00591066"/>
    <w:rsid w:val="005C74DA"/>
    <w:rsid w:val="005D4AC7"/>
    <w:rsid w:val="00610D75"/>
    <w:rsid w:val="00625F14"/>
    <w:rsid w:val="00661F8C"/>
    <w:rsid w:val="00674935"/>
    <w:rsid w:val="00675C8A"/>
    <w:rsid w:val="006A4B64"/>
    <w:rsid w:val="006B33EA"/>
    <w:rsid w:val="006F6242"/>
    <w:rsid w:val="006F7B4B"/>
    <w:rsid w:val="0070380E"/>
    <w:rsid w:val="007204EE"/>
    <w:rsid w:val="00732DFB"/>
    <w:rsid w:val="007814EB"/>
    <w:rsid w:val="007A5251"/>
    <w:rsid w:val="007C685D"/>
    <w:rsid w:val="007E37D3"/>
    <w:rsid w:val="007F3341"/>
    <w:rsid w:val="008047CC"/>
    <w:rsid w:val="008076F0"/>
    <w:rsid w:val="0083362C"/>
    <w:rsid w:val="00835313"/>
    <w:rsid w:val="00847211"/>
    <w:rsid w:val="00855A4B"/>
    <w:rsid w:val="008773B7"/>
    <w:rsid w:val="00877B38"/>
    <w:rsid w:val="00894055"/>
    <w:rsid w:val="008A038A"/>
    <w:rsid w:val="008A1E48"/>
    <w:rsid w:val="008A252D"/>
    <w:rsid w:val="008D26F1"/>
    <w:rsid w:val="008E6CCA"/>
    <w:rsid w:val="008E6D5D"/>
    <w:rsid w:val="00906325"/>
    <w:rsid w:val="00914DB0"/>
    <w:rsid w:val="00924CE3"/>
    <w:rsid w:val="009416BD"/>
    <w:rsid w:val="009719C6"/>
    <w:rsid w:val="00991D7F"/>
    <w:rsid w:val="009E0629"/>
    <w:rsid w:val="00A1478B"/>
    <w:rsid w:val="00A62B62"/>
    <w:rsid w:val="00AC074A"/>
    <w:rsid w:val="00AD2503"/>
    <w:rsid w:val="00AD31EF"/>
    <w:rsid w:val="00AE456D"/>
    <w:rsid w:val="00AF1EAD"/>
    <w:rsid w:val="00B15E29"/>
    <w:rsid w:val="00B263C6"/>
    <w:rsid w:val="00B32281"/>
    <w:rsid w:val="00B35C59"/>
    <w:rsid w:val="00B46A59"/>
    <w:rsid w:val="00B876E7"/>
    <w:rsid w:val="00BE6910"/>
    <w:rsid w:val="00C10EED"/>
    <w:rsid w:val="00C12EBB"/>
    <w:rsid w:val="00C26F89"/>
    <w:rsid w:val="00C353FC"/>
    <w:rsid w:val="00C367B8"/>
    <w:rsid w:val="00C42031"/>
    <w:rsid w:val="00C64029"/>
    <w:rsid w:val="00C8690A"/>
    <w:rsid w:val="00CB1F4C"/>
    <w:rsid w:val="00CB4A5C"/>
    <w:rsid w:val="00CC0D21"/>
    <w:rsid w:val="00D44FE3"/>
    <w:rsid w:val="00D47353"/>
    <w:rsid w:val="00D5444B"/>
    <w:rsid w:val="00D74809"/>
    <w:rsid w:val="00D77D96"/>
    <w:rsid w:val="00D91BBF"/>
    <w:rsid w:val="00DA1FB1"/>
    <w:rsid w:val="00DA288A"/>
    <w:rsid w:val="00DA4368"/>
    <w:rsid w:val="00DD7EFD"/>
    <w:rsid w:val="00DF01E2"/>
    <w:rsid w:val="00DF31DA"/>
    <w:rsid w:val="00DF7BD6"/>
    <w:rsid w:val="00E120F3"/>
    <w:rsid w:val="00E15EB6"/>
    <w:rsid w:val="00E176D0"/>
    <w:rsid w:val="00E83942"/>
    <w:rsid w:val="00E9164D"/>
    <w:rsid w:val="00EA43C9"/>
    <w:rsid w:val="00EC139F"/>
    <w:rsid w:val="00F111AC"/>
    <w:rsid w:val="00F14ED1"/>
    <w:rsid w:val="00F22AD0"/>
    <w:rsid w:val="00F5619F"/>
    <w:rsid w:val="00F852EF"/>
    <w:rsid w:val="00FA16F8"/>
    <w:rsid w:val="00FB05B1"/>
    <w:rsid w:val="00FC0833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0F84"/>
  <w15:chartTrackingRefBased/>
  <w15:docId w15:val="{68C61A28-3B96-42D6-AC8A-00C5505B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6BD"/>
    <w:pPr>
      <w:ind w:left="720"/>
      <w:contextualSpacing/>
    </w:pPr>
  </w:style>
  <w:style w:type="paragraph" w:styleId="Revision">
    <w:name w:val="Revision"/>
    <w:hidden/>
    <w:uiPriority w:val="99"/>
    <w:semiHidden/>
    <w:rsid w:val="00457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yopoku.com/abou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tonenko.org/" TargetMode="External"/><Relationship Id="rId11" Type="http://schemas.microsoft.com/office/2011/relationships/people" Target="people.xml"/><Relationship Id="rId5" Type="http://schemas.openxmlformats.org/officeDocument/2006/relationships/hyperlink" Target="https://ctrl.education.ufl.edu/abou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ng60.creatorlin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2669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1109</cp:revision>
  <dcterms:created xsi:type="dcterms:W3CDTF">2021-12-28T15:41:00Z</dcterms:created>
  <dcterms:modified xsi:type="dcterms:W3CDTF">2022-06-06T18:45:00Z</dcterms:modified>
</cp:coreProperties>
</file>